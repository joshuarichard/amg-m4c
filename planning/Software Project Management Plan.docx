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1. </w:t>
      </w:r>
      <w:commentRangeStart w:id="0"/>
      <w:commentRangeStart w:id="1"/>
      <w:commentRangeStart w:id="2"/>
      <w:commentRangeStart w:id="3"/>
      <w:commentRangeStart w:id="4"/>
      <w:commentRangeStart w:id="5"/>
      <w:commentRangeStart w:id="6"/>
      <w:r w:rsidDel="00000000" w:rsidR="00000000" w:rsidRPr="00000000">
        <w:rPr>
          <w:rFonts w:ascii="Times New Roman" w:cs="Times New Roman" w:eastAsia="Times New Roman" w:hAnsi="Times New Roman"/>
          <w:b w:val="1"/>
          <w:i w:val="1"/>
          <w:sz w:val="24"/>
          <w:szCs w:val="24"/>
          <w:rtl w:val="0"/>
        </w:rPr>
        <w:t xml:space="preserve">Overview</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With the 2011 - 2015 five year plan complete, </w:t>
      </w:r>
      <w:r w:rsidDel="00000000" w:rsidR="00000000" w:rsidRPr="00000000">
        <w:rPr>
          <w:rFonts w:ascii="Times New Roman" w:cs="Times New Roman" w:eastAsia="Times New Roman" w:hAnsi="Times New Roman"/>
          <w:sz w:val="24"/>
          <w:szCs w:val="24"/>
          <w:highlight w:val="white"/>
          <w:rtl w:val="0"/>
        </w:rPr>
        <w:t xml:space="preserve">Advancing the Ministries of the Gospel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AMG) </w:t>
      </w:r>
      <w:r w:rsidDel="00000000" w:rsidR="00000000" w:rsidRPr="00000000">
        <w:rPr>
          <w:rFonts w:ascii="Times New Roman" w:cs="Times New Roman" w:eastAsia="Times New Roman" w:hAnsi="Times New Roman"/>
          <w:sz w:val="24"/>
          <w:szCs w:val="24"/>
          <w:rtl w:val="0"/>
        </w:rPr>
        <w:t xml:space="preserve">Guatemala, a Christian non-profit based in the country of Guatemala, begins a new five year marathon focusing on utilizing local resources. </w:t>
      </w:r>
      <w:r w:rsidDel="00000000" w:rsidR="00000000" w:rsidRPr="00000000">
        <w:rPr>
          <w:rFonts w:ascii="Times New Roman" w:cs="Times New Roman" w:eastAsia="Times New Roman" w:hAnsi="Times New Roman"/>
          <w:sz w:val="24"/>
          <w:szCs w:val="24"/>
          <w:rtl w:val="0"/>
        </w:rPr>
        <w:t xml:space="preserve">Among the many ideas for leveraging Guatemalan resources, none is more ready for implementation than</w:t>
      </w:r>
      <w:r w:rsidDel="00000000" w:rsidR="00000000" w:rsidRPr="00000000">
        <w:rPr>
          <w:rFonts w:ascii="Times New Roman" w:cs="Times New Roman" w:eastAsia="Times New Roman" w:hAnsi="Times New Roman"/>
          <w:sz w:val="24"/>
          <w:szCs w:val="24"/>
          <w:rtl w:val="0"/>
        </w:rPr>
        <w:t xml:space="preserve"> providing child sponsorship through AMG Guatemala instead of through the larger group, AMG International. Right now, child sponsorship is only available to English speaking, domestic donors through AMG Guatemala’s </w:t>
      </w:r>
      <w:r w:rsidDel="00000000" w:rsidR="00000000" w:rsidRPr="00000000">
        <w:rPr>
          <w:rFonts w:ascii="Times New Roman" w:cs="Times New Roman" w:eastAsia="Times New Roman" w:hAnsi="Times New Roman"/>
          <w:sz w:val="24"/>
          <w:szCs w:val="24"/>
          <w:rtl w:val="0"/>
        </w:rPr>
        <w:t xml:space="preserve">parent</w:t>
      </w:r>
      <w:r w:rsidDel="00000000" w:rsidR="00000000" w:rsidRPr="00000000">
        <w:rPr>
          <w:rFonts w:ascii="Times New Roman" w:cs="Times New Roman" w:eastAsia="Times New Roman" w:hAnsi="Times New Roman"/>
          <w:sz w:val="24"/>
          <w:szCs w:val="24"/>
          <w:rtl w:val="0"/>
        </w:rPr>
        <w:t xml:space="preserve"> group, AMG International.</w:t>
      </w:r>
      <w:r w:rsidDel="00000000" w:rsidR="00000000" w:rsidRPr="00000000">
        <w:rPr>
          <w:rFonts w:ascii="Times New Roman" w:cs="Times New Roman" w:eastAsia="Times New Roman" w:hAnsi="Times New Roman"/>
          <w:sz w:val="24"/>
          <w:szCs w:val="24"/>
          <w:rtl w:val="0"/>
        </w:rPr>
        <w:t xml:space="preserve"> This will allow native Guatemalans to support children in their own country, instead of having the support entirely outsourced to domestic donors.</w:t>
      </w:r>
    </w:p>
    <w:p w:rsidR="00000000" w:rsidDel="00000000" w:rsidP="00000000" w:rsidRDefault="00000000" w:rsidRPr="00000000">
      <w:pPr>
        <w:ind w:left="720" w:firstLine="720"/>
        <w:contextualSpacing w:val="0"/>
      </w:pPr>
      <w:commentRangeStart w:id="7"/>
      <w:r w:rsidDel="00000000" w:rsidR="00000000" w:rsidRPr="00000000">
        <w:rPr>
          <w:rFonts w:ascii="Times New Roman" w:cs="Times New Roman" w:eastAsia="Times New Roman" w:hAnsi="Times New Roman"/>
          <w:sz w:val="24"/>
          <w:szCs w:val="24"/>
          <w:rtl w:val="0"/>
        </w:rPr>
        <w:t xml:space="preserve">Our client and contact is Brian Dennett, President of AMG Guatemala. Brian is in charge of all aspects of the Guatemalan division of AMG, a worldwide company operating in 30 countries around the world. </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As we build this new child sponsorship component, we expect there to be several potential risks involved with the development of this system. The first and potentially most damaging of these risks is the difficulty in developing communication and collaboration across teams that is both blatantly clear and strictly concise. Because we will need to bridge geographic, language, and cultural gaps with our client organization and their contacts, </w:t>
      </w:r>
      <w:r w:rsidDel="00000000" w:rsidR="00000000" w:rsidRPr="00000000">
        <w:rPr>
          <w:rFonts w:ascii="Times New Roman" w:cs="Times New Roman" w:eastAsia="Times New Roman" w:hAnsi="Times New Roman"/>
          <w:sz w:val="24"/>
          <w:szCs w:val="24"/>
          <w:rtl w:val="0"/>
        </w:rPr>
        <w:t xml:space="preserve">frequent</w:t>
      </w:r>
      <w:r w:rsidDel="00000000" w:rsidR="00000000" w:rsidRPr="00000000">
        <w:rPr>
          <w:rFonts w:ascii="Times New Roman" w:cs="Times New Roman" w:eastAsia="Times New Roman" w:hAnsi="Times New Roman"/>
          <w:sz w:val="24"/>
          <w:szCs w:val="24"/>
          <w:rtl w:val="0"/>
        </w:rPr>
        <w:t xml:space="preserve"> communication will play a vital role in the success of our system.</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The second possible risk will be handling financial transactions, because we will have to collect, manage, pay, and maintain secure financial transactions without any room for error.  This will require us to securely communicate with bank APIs while dealing with any infrastructure challenges that Guatemala presents.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1.1 Project summary</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Our primary objective </w:t>
      </w:r>
      <w:r w:rsidDel="00000000" w:rsidR="00000000" w:rsidRPr="00000000">
        <w:rPr>
          <w:rFonts w:ascii="Times New Roman" w:cs="Times New Roman" w:eastAsia="Times New Roman" w:hAnsi="Times New Roman"/>
          <w:sz w:val="24"/>
          <w:szCs w:val="24"/>
          <w:rtl w:val="0"/>
        </w:rPr>
        <w:t xml:space="preserve">is to provide child sponsorship functionality to AMG International’s website and provide local Guatemalan donors</w:t>
      </w:r>
      <w:r w:rsidDel="00000000" w:rsidR="00000000" w:rsidRPr="00000000">
        <w:rPr>
          <w:rFonts w:ascii="Times New Roman" w:cs="Times New Roman" w:eastAsia="Times New Roman" w:hAnsi="Times New Roman"/>
          <w:sz w:val="24"/>
          <w:szCs w:val="24"/>
          <w:rtl w:val="0"/>
        </w:rPr>
        <w:t xml:space="preserve"> the opportunity to support children in their own country. In order to do this, we will need to establish a reliable and secure system for handling donations from local Guatemalans to AMG Guatemala. Finally, </w:t>
      </w:r>
      <w:r w:rsidDel="00000000" w:rsidR="00000000" w:rsidRPr="00000000">
        <w:rPr>
          <w:rFonts w:ascii="Times New Roman" w:cs="Times New Roman" w:eastAsia="Times New Roman" w:hAnsi="Times New Roman"/>
          <w:sz w:val="24"/>
          <w:szCs w:val="24"/>
          <w:rtl w:val="0"/>
        </w:rPr>
        <w:t xml:space="preserve">we will need to provide </w:t>
      </w:r>
      <w:r w:rsidDel="00000000" w:rsidR="00000000" w:rsidRPr="00000000">
        <w:rPr>
          <w:rFonts w:ascii="Times New Roman" w:cs="Times New Roman" w:eastAsia="Times New Roman" w:hAnsi="Times New Roman"/>
          <w:sz w:val="24"/>
          <w:szCs w:val="24"/>
          <w:rtl w:val="0"/>
        </w:rPr>
        <w:t xml:space="preserve">AMG Guatemala with reports based on computed analytics with data of children currently within the organization is the third objective.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i w:val="1"/>
          <w:sz w:val="24"/>
          <w:szCs w:val="24"/>
          <w:rtl w:val="0"/>
        </w:rPr>
        <w:t xml:space="preserve">1.2 Evolution of the plan</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This section will be updated throughout the project to keep track of changes made to the development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2. References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Brian Dennett - President of AMG Guatemala, project sponsor</w:t>
      </w:r>
    </w:p>
    <w:p w:rsidR="00000000" w:rsidDel="00000000" w:rsidP="00000000" w:rsidRDefault="00000000" w:rsidRPr="00000000">
      <w:pPr>
        <w:ind w:left="2070" w:hanging="1350"/>
        <w:contextualSpacing w:val="0"/>
      </w:pPr>
      <w:r w:rsidDel="00000000" w:rsidR="00000000" w:rsidRPr="00000000">
        <w:rPr>
          <w:rFonts w:ascii="Times New Roman" w:cs="Times New Roman" w:eastAsia="Times New Roman" w:hAnsi="Times New Roman"/>
          <w:sz w:val="24"/>
          <w:szCs w:val="24"/>
          <w:rtl w:val="0"/>
        </w:rPr>
        <w:t xml:space="preserve">Carlos Rios - Web Developer located in Guatemala who developed AMG Guatemala’s Spanish website</w:t>
      </w:r>
    </w:p>
    <w:p w:rsidR="00000000" w:rsidDel="00000000" w:rsidP="00000000" w:rsidRDefault="00000000" w:rsidRPr="00000000">
      <w:pPr>
        <w:ind w:left="2700" w:hanging="1980"/>
        <w:contextualSpacing w:val="0"/>
      </w:pPr>
      <w:r w:rsidDel="00000000" w:rsidR="00000000" w:rsidRPr="00000000">
        <w:rPr>
          <w:rFonts w:ascii="Times New Roman" w:cs="Times New Roman" w:eastAsia="Times New Roman" w:hAnsi="Times New Roman"/>
          <w:sz w:val="24"/>
          <w:szCs w:val="24"/>
          <w:rtl w:val="0"/>
        </w:rPr>
        <w:t xml:space="preserve">Alex Orellana - </w:t>
      </w:r>
      <w:r w:rsidDel="00000000" w:rsidR="00000000" w:rsidRPr="00000000">
        <w:rPr>
          <w:rFonts w:ascii="Times New Roman" w:cs="Times New Roman" w:eastAsia="Times New Roman" w:hAnsi="Times New Roman"/>
          <w:sz w:val="24"/>
          <w:szCs w:val="24"/>
          <w:rtl w:val="0"/>
        </w:rPr>
        <w:t xml:space="preserve">Technical Director for AMG Guatemala</w:t>
      </w:r>
    </w:p>
    <w:p w:rsidR="00000000" w:rsidDel="00000000" w:rsidP="00000000" w:rsidRDefault="00000000" w:rsidRPr="00000000">
      <w:pPr>
        <w:ind w:left="1620" w:hanging="900"/>
        <w:contextualSpacing w:val="0"/>
      </w:pPr>
      <w:r w:rsidDel="00000000" w:rsidR="00000000" w:rsidRPr="00000000">
        <w:rPr>
          <w:rFonts w:ascii="Times New Roman" w:cs="Times New Roman" w:eastAsia="Times New Roman" w:hAnsi="Times New Roman"/>
          <w:sz w:val="24"/>
          <w:szCs w:val="24"/>
          <w:rtl w:val="0"/>
        </w:rPr>
        <w:t xml:space="preserve">Russell Tuck - School Advisor and Consulting Professor.</w:t>
      </w:r>
    </w:p>
    <w:p w:rsidR="00000000" w:rsidDel="00000000" w:rsidP="00000000" w:rsidRDefault="00000000" w:rsidRPr="00000000">
      <w:pPr>
        <w:ind w:left="1620" w:hanging="90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3. </w:t>
      </w:r>
      <w:r w:rsidDel="00000000" w:rsidR="00000000" w:rsidRPr="00000000">
        <w:rPr>
          <w:rFonts w:ascii="Times New Roman" w:cs="Times New Roman" w:eastAsia="Times New Roman" w:hAnsi="Times New Roman"/>
          <w:b w:val="1"/>
          <w:i w:val="1"/>
          <w:sz w:val="24"/>
          <w:szCs w:val="24"/>
          <w:rtl w:val="0"/>
        </w:rPr>
        <w:t xml:space="preserve">Definitions</w:t>
      </w:r>
      <w:r w:rsidDel="00000000" w:rsidR="00000000" w:rsidRPr="00000000">
        <w:rPr>
          <w:rtl w:val="0"/>
        </w:rPr>
      </w:r>
    </w:p>
    <w:p w:rsidR="00000000" w:rsidDel="00000000" w:rsidP="00000000" w:rsidRDefault="00000000" w:rsidRPr="00000000">
      <w:pPr>
        <w:ind w:left="2610" w:hanging="1890"/>
        <w:contextualSpacing w:val="0"/>
      </w:pPr>
      <w:r w:rsidDel="00000000" w:rsidR="00000000" w:rsidRPr="00000000">
        <w:rPr>
          <w:rFonts w:ascii="Times New Roman" w:cs="Times New Roman" w:eastAsia="Times New Roman" w:hAnsi="Times New Roman"/>
          <w:i w:val="1"/>
          <w:sz w:val="24"/>
          <w:szCs w:val="24"/>
          <w:rtl w:val="0"/>
        </w:rPr>
        <w:t xml:space="preserve">AMG Guatemala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division of AMG International which focuses specifically on missions in Guatemala.</w:t>
      </w:r>
    </w:p>
    <w:p w:rsidR="00000000" w:rsidDel="00000000" w:rsidP="00000000" w:rsidRDefault="00000000" w:rsidRPr="00000000">
      <w:pPr>
        <w:ind w:left="2790" w:hanging="2070"/>
        <w:contextualSpacing w:val="0"/>
      </w:pPr>
      <w:r w:rsidDel="00000000" w:rsidR="00000000" w:rsidRPr="00000000">
        <w:rPr>
          <w:rFonts w:ascii="Times New Roman" w:cs="Times New Roman" w:eastAsia="Times New Roman" w:hAnsi="Times New Roman"/>
          <w:i w:val="1"/>
          <w:sz w:val="24"/>
          <w:szCs w:val="24"/>
          <w:rtl w:val="0"/>
        </w:rPr>
        <w:t xml:space="preserve">AMG International </w:t>
      </w:r>
      <w:r w:rsidDel="00000000" w:rsidR="00000000" w:rsidRPr="00000000">
        <w:rPr>
          <w:rFonts w:ascii="Times New Roman" w:cs="Times New Roman" w:eastAsia="Times New Roman" w:hAnsi="Times New Roman"/>
          <w:sz w:val="24"/>
          <w:szCs w:val="24"/>
          <w:rtl w:val="0"/>
        </w:rPr>
        <w:t xml:space="preserve">- parent non-profit of AMG Guatemala encompassing all of the countries that AMG supports.</w:t>
      </w:r>
    </w:p>
    <w:p w:rsidR="00000000" w:rsidDel="00000000" w:rsidP="00000000" w:rsidRDefault="00000000" w:rsidRPr="00000000">
      <w:pPr>
        <w:ind w:left="2520" w:hanging="1800"/>
        <w:contextualSpacing w:val="0"/>
      </w:pPr>
      <w:r w:rsidDel="00000000" w:rsidR="00000000" w:rsidRPr="00000000">
        <w:rPr>
          <w:rFonts w:ascii="Times New Roman" w:cs="Times New Roman" w:eastAsia="Times New Roman" w:hAnsi="Times New Roman"/>
          <w:i w:val="1"/>
          <w:sz w:val="24"/>
          <w:szCs w:val="24"/>
          <w:rtl w:val="0"/>
        </w:rPr>
        <w:t xml:space="preserve">Woord en Daad</w:t>
      </w:r>
      <w:r w:rsidDel="00000000" w:rsidR="00000000" w:rsidRPr="00000000">
        <w:rPr>
          <w:rFonts w:ascii="Times New Roman" w:cs="Times New Roman" w:eastAsia="Times New Roman" w:hAnsi="Times New Roman"/>
          <w:sz w:val="24"/>
          <w:szCs w:val="24"/>
          <w:rtl w:val="0"/>
        </w:rPr>
        <w:t xml:space="preserve"> - Dutch, Christian, non-profit relational database provider that AMG Guatemala uses to store child, school, and donor information.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sz w:val="24"/>
          <w:szCs w:val="24"/>
          <w:rtl w:val="0"/>
        </w:rPr>
        <w:t xml:space="preserve">Gordon Team</w:t>
      </w:r>
      <w:r w:rsidDel="00000000" w:rsidR="00000000" w:rsidRPr="00000000">
        <w:rPr>
          <w:rFonts w:ascii="Times New Roman" w:cs="Times New Roman" w:eastAsia="Times New Roman" w:hAnsi="Times New Roman"/>
          <w:sz w:val="24"/>
          <w:szCs w:val="24"/>
          <w:rtl w:val="0"/>
        </w:rPr>
        <w:t xml:space="preserve"> - Jacob Buettner, Joshua Richard, Dane Vandenberg</w:t>
      </w:r>
    </w:p>
    <w:p w:rsidR="00000000" w:rsidDel="00000000" w:rsidP="00000000" w:rsidRDefault="00000000" w:rsidRPr="00000000">
      <w:pPr>
        <w:ind w:left="2700" w:hanging="1980"/>
        <w:contextualSpacing w:val="0"/>
      </w:pPr>
      <w:r w:rsidDel="00000000" w:rsidR="00000000" w:rsidRPr="00000000">
        <w:rPr>
          <w:rFonts w:ascii="Times New Roman" w:cs="Times New Roman" w:eastAsia="Times New Roman" w:hAnsi="Times New Roman"/>
          <w:i w:val="1"/>
          <w:sz w:val="24"/>
          <w:szCs w:val="24"/>
          <w:rtl w:val="0"/>
        </w:rPr>
        <w:t xml:space="preserve">Guatemalan Team</w:t>
      </w:r>
      <w:r w:rsidDel="00000000" w:rsidR="00000000" w:rsidRPr="00000000">
        <w:rPr>
          <w:rFonts w:ascii="Times New Roman" w:cs="Times New Roman" w:eastAsia="Times New Roman" w:hAnsi="Times New Roman"/>
          <w:sz w:val="24"/>
          <w:szCs w:val="24"/>
          <w:rtl w:val="0"/>
        </w:rPr>
        <w:t xml:space="preserve"> - Brian Dennett, Carlos Rios, Alex Orellana who maintain the current database and website for AMG Guatemala, they are located in Guatemala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8"/>
      <w:r w:rsidDel="00000000" w:rsidR="00000000" w:rsidRPr="00000000">
        <w:rPr>
          <w:rFonts w:ascii="Times New Roman" w:cs="Times New Roman" w:eastAsia="Times New Roman" w:hAnsi="Times New Roman"/>
          <w:b w:val="1"/>
          <w:i w:val="1"/>
          <w:sz w:val="24"/>
          <w:szCs w:val="24"/>
          <w:rtl w:val="0"/>
        </w:rPr>
        <w:t xml:space="preserve">4. Project organization</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4.1 External interfaces</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Our client is located in Guatemala City, Guatemala and speak Spanish.  This presents a number of communication issues we will have to overcome, such as the language barrier.  We plan to travel to Guatemala to meet with the team there, once at the beginning of the project to help us acquire the information we need to start working, and once at the end to help them implement our changes.  Outside of these trips we will be communicating primarily through email and occasionally through skype or over the phone.</w:t>
      </w:r>
    </w:p>
    <w:p w:rsidR="00000000" w:rsidDel="00000000" w:rsidP="00000000" w:rsidRDefault="00000000" w:rsidRPr="00000000">
      <w:pPr>
        <w:ind w:left="720" w:firstLine="0"/>
        <w:contextualSpacing w:val="0"/>
      </w:pPr>
      <w:commentRangeStart w:id="9"/>
      <w:r w:rsidDel="00000000" w:rsidR="00000000" w:rsidRPr="00000000">
        <w:rPr>
          <w:rFonts w:ascii="Times New Roman" w:cs="Times New Roman" w:eastAsia="Times New Roman" w:hAnsi="Times New Roman"/>
          <w:b w:val="1"/>
          <w:i w:val="1"/>
          <w:sz w:val="24"/>
          <w:szCs w:val="24"/>
          <w:rtl w:val="0"/>
        </w:rPr>
        <w:t xml:space="preserve">4.2 Internal structure</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Our team is composed of three individuals, Josh Richard, Jake Buettner, and Dane Vanden Berg. all of which will split the labor equally.</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4.3 Roles and responsibilities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Analytics Lead - Josh Richard</w:t>
      </w:r>
    </w:p>
    <w:p w:rsidR="00000000" w:rsidDel="00000000" w:rsidP="00000000" w:rsidRDefault="00000000" w:rsidRPr="00000000">
      <w:pPr>
        <w:tabs>
          <w:tab w:val="left" w:pos="2340"/>
        </w:tabs>
        <w:ind w:left="2340" w:hanging="900"/>
        <w:contextualSpacing w:val="0"/>
      </w:pPr>
      <w:r w:rsidDel="00000000" w:rsidR="00000000" w:rsidRPr="00000000">
        <w:rPr>
          <w:rFonts w:ascii="Times New Roman" w:cs="Times New Roman" w:eastAsia="Times New Roman" w:hAnsi="Times New Roman"/>
          <w:sz w:val="24"/>
          <w:szCs w:val="24"/>
          <w:rtl w:val="0"/>
        </w:rPr>
        <w:t xml:space="preserve">Web Development Lead - Jacob Buettner</w:t>
      </w:r>
    </w:p>
    <w:p w:rsidR="00000000" w:rsidDel="00000000" w:rsidP="00000000" w:rsidRDefault="00000000" w:rsidRPr="00000000">
      <w:pPr>
        <w:tabs>
          <w:tab w:val="left" w:pos="2340"/>
        </w:tabs>
        <w:ind w:left="2340" w:hanging="900"/>
        <w:contextualSpacing w:val="0"/>
      </w:pPr>
      <w:r w:rsidDel="00000000" w:rsidR="00000000" w:rsidRPr="00000000">
        <w:rPr>
          <w:rFonts w:ascii="Times New Roman" w:cs="Times New Roman" w:eastAsia="Times New Roman" w:hAnsi="Times New Roman"/>
          <w:sz w:val="24"/>
          <w:szCs w:val="24"/>
          <w:rtl w:val="0"/>
        </w:rPr>
        <w:t xml:space="preserve">Donation Functionality Lead - Dane Vanden Berg</w:t>
      </w:r>
    </w:p>
    <w:p w:rsidR="00000000" w:rsidDel="00000000" w:rsidP="00000000" w:rsidRDefault="00000000" w:rsidRPr="00000000">
      <w:pPr>
        <w:tabs>
          <w:tab w:val="left" w:pos="2340"/>
        </w:tabs>
        <w:ind w:left="2340" w:hanging="900"/>
        <w:contextualSpacing w:val="0"/>
      </w:pPr>
      <w:r w:rsidDel="00000000" w:rsidR="00000000" w:rsidRPr="00000000">
        <w:rPr>
          <w:rFonts w:ascii="Times New Roman" w:cs="Times New Roman" w:eastAsia="Times New Roman" w:hAnsi="Times New Roman"/>
          <w:sz w:val="24"/>
          <w:szCs w:val="24"/>
          <w:rtl w:val="0"/>
        </w:rPr>
        <w:t xml:space="preserve">Liaison - Josh Richard</w:t>
      </w:r>
    </w:p>
    <w:p w:rsidR="00000000" w:rsidDel="00000000" w:rsidP="00000000" w:rsidRDefault="00000000" w:rsidRPr="00000000">
      <w:pPr>
        <w:tabs>
          <w:tab w:val="left" w:pos="2340"/>
        </w:tabs>
        <w:ind w:left="2340" w:hanging="90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commentRangeStart w:id="10"/>
      <w:r w:rsidDel="00000000" w:rsidR="00000000" w:rsidRPr="00000000">
        <w:rPr>
          <w:rFonts w:ascii="Times New Roman" w:cs="Times New Roman" w:eastAsia="Times New Roman" w:hAnsi="Times New Roman"/>
          <w:b w:val="1"/>
          <w:i w:val="1"/>
          <w:sz w:val="24"/>
          <w:szCs w:val="24"/>
          <w:rtl w:val="0"/>
        </w:rPr>
        <w:t xml:space="preserve">5. Managerial process plans</w:t>
      </w:r>
      <w:commentRangeEnd w:id="10"/>
      <w:r w:rsidDel="00000000" w:rsidR="00000000" w:rsidRPr="00000000">
        <w:commentReference w:id="10"/>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5.1 Start-up plan</w:t>
      </w: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 a project budget:  Travel expenses, private GitHub accounts, payment handling companies, server to host test environment</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 a timeline for achieving our goals and answering key questions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del w:author="Jacob Buettner" w:id="0" w:date="2015-10-26T00:11:51Z">
        <w:r w:rsidDel="00000000" w:rsidR="00000000" w:rsidRPr="00000000">
          <w:rPr>
            <w:rFonts w:ascii="Times New Roman" w:cs="Times New Roman" w:eastAsia="Times New Roman" w:hAnsi="Times New Roman"/>
            <w:sz w:val="24"/>
            <w:szCs w:val="24"/>
            <w:rtl w:val="0"/>
          </w:rPr>
          <w:delText xml:space="preserve">Preliminary discussions with the technical director at AMG Guatemala has provided us with some valuable information. AMG Guatemala currently has three databases that are all connected through a client from a company called </w:delText>
        </w:r>
        <w:r w:rsidDel="00000000" w:rsidR="00000000" w:rsidRPr="00000000">
          <w:rPr>
            <w:rFonts w:ascii="Times New Roman" w:cs="Times New Roman" w:eastAsia="Times New Roman" w:hAnsi="Times New Roman"/>
            <w:i w:val="1"/>
            <w:sz w:val="24"/>
            <w:szCs w:val="24"/>
            <w:rtl w:val="0"/>
          </w:rPr>
          <w:delText xml:space="preserve">Woord en Daad</w:delText>
        </w:r>
        <w:r w:rsidDel="00000000" w:rsidR="00000000" w:rsidRPr="00000000">
          <w:rPr>
            <w:rFonts w:ascii="Times New Roman" w:cs="Times New Roman" w:eastAsia="Times New Roman" w:hAnsi="Times New Roman"/>
            <w:sz w:val="24"/>
            <w:szCs w:val="24"/>
            <w:rtl w:val="0"/>
          </w:rPr>
          <w:delText xml:space="preserve">. Combined, the databases are 200 GB in size and relational in nature. Our initial plans are to begin working to better understand the current state of AMG Guatemala’s systems and to know how to digitally manage payments through banking systems in Guatemala.</w:delText>
        </w:r>
      </w:del>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5.2 Work plan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This project began development with a proposal on October 12, 2015. We plan to terminate the project April 25, 2015. Participants of the project are expected to spend 4-7 hours a week working on the project.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Fulfill requirements of Start-up plan.</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a local test environment:  possibly on Gordon servers, if that is not possible we will look into setting this up on an Amazon/Google/etc. server</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using a 3rd party payment handling company (i.e. Square, Paypal, etc.) who operates both in the US and in Guatemala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5.3 Control plan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5.4 Risk management plan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Mismanagement of Donations:</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24"/>
          <w:szCs w:val="24"/>
          <w:rtl w:val="0"/>
        </w:rPr>
        <w:t xml:space="preserve">Our most serious risk is mismanaging the donation that come in from Guatemala.  To minimize this risk we will be using a 3rd party payment handling company (e.g. Square, Paypal, etc.)</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 xml:space="preserve">Mismanagement of Information:</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24"/>
          <w:szCs w:val="24"/>
          <w:rtl w:val="0"/>
        </w:rPr>
        <w:t xml:space="preserve">AMG Guatemala store sensitive information the children they support, the schools they run, and the donors they are supported by.  Any lose of information could seriously hurt AMG Guatemala and the people they work with.  While the work we will be doing does not directly affect information security, privacy will factor into the design of our website and analytics.  To minimize this risk we will work closely with the team in Guatemala to ensure all of the work is done to the standards they require.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ab/>
        <w:t xml:space="preserve">Poor Communication</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24"/>
          <w:szCs w:val="24"/>
          <w:rtl w:val="0"/>
        </w:rPr>
        <w:t xml:space="preserve">Communication will be difficult between our English speaking team and AMG Guatemala’s Spanish speaking team.  This coupled with the both teams being located in different time-zones will make communication difficult.  To ensure good communication at the start of this project, our Gordon team will be traveling to Guatemala to meet with the Guatemala team in person.  After that initial meeting the Gordon team will send weekly </w:t>
      </w:r>
      <w:r w:rsidDel="00000000" w:rsidR="00000000" w:rsidRPr="00000000">
        <w:rPr>
          <w:rFonts w:ascii="Times New Roman" w:cs="Times New Roman" w:eastAsia="Times New Roman" w:hAnsi="Times New Roman"/>
          <w:sz w:val="24"/>
          <w:szCs w:val="24"/>
          <w:rtl w:val="0"/>
        </w:rPr>
        <w:t xml:space="preserve">communication to the Guatemalan team updating them on new progress and relay any question that arose during that week.</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5.5 Closeout plan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commentRangeStart w:id="11"/>
      <w:r w:rsidDel="00000000" w:rsidR="00000000" w:rsidRPr="00000000">
        <w:rPr>
          <w:rFonts w:ascii="Times New Roman" w:cs="Times New Roman" w:eastAsia="Times New Roman" w:hAnsi="Times New Roman"/>
          <w:b w:val="1"/>
          <w:i w:val="1"/>
          <w:sz w:val="24"/>
          <w:szCs w:val="24"/>
          <w:rtl w:val="0"/>
        </w:rPr>
        <w:t xml:space="preserve">6. Technical process plans</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6.1 Process model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6.2 Methods, tools, and techniques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Jenkins for Testing</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Github for configuration management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(woord en daad)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6.3 Infrastructure plan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6.4 Product acceptance plan</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The product will be presented to Brian after all of the milestones have been completed for him to review and accept.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commentRangeStart w:id="12"/>
      <w:r w:rsidDel="00000000" w:rsidR="00000000" w:rsidRPr="00000000">
        <w:rPr>
          <w:rFonts w:ascii="Times New Roman" w:cs="Times New Roman" w:eastAsia="Times New Roman" w:hAnsi="Times New Roman"/>
          <w:b w:val="1"/>
          <w:i w:val="1"/>
          <w:sz w:val="24"/>
          <w:szCs w:val="24"/>
          <w:rtl w:val="0"/>
        </w:rPr>
        <w:t xml:space="preserve">7. Supporting process plans</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7.1 Configuration management plan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t xml:space="preserve">We will be using GitHub as our configuration manager.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ab/>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7.2 Verification and validation plan</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partial functionality on mock data by 12/18/15</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partial functionality on real data</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full functionality on mock data</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full functionality on real data by 3/5/16</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7.3 Documentation plan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All of our code will be commented according to accepted standards.  Furthermore, we will create documentation for the overall project which will outline the general functionality of the project.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7.4 Quality assurance plan</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Consistent and recursive feedback from our client will help solve quality concerns throughout the development of the system. Communication through e-mail and access to our code base on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Fonts w:ascii="Times New Roman" w:cs="Times New Roman" w:eastAsia="Times New Roman" w:hAnsi="Times New Roman"/>
          <w:sz w:val="24"/>
          <w:szCs w:val="24"/>
          <w:rtl w:val="0"/>
        </w:rPr>
        <w:t xml:space="preserve"> will allow for prolonged transparency and visibility with our client.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7.5 Reviews and audits</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Each milestone will be presented to our client for them to review and to suggest changes to the current milestone under review or any other milestone.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7.6 Problem resolution plan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szCs w:val="24"/>
          <w:rtl w:val="0"/>
        </w:rPr>
        <w:t xml:space="preserve">Require dated meetings in order to establish firm corrections where appropriate.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7.7 Subcontractor management plan</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We would like to utilize a payment processing company to handle the donations from local Guatemalans.  We will research potential companies to fulfill this role, taking into consideration cost, ease of use, support, and the regions they operate in.  It would be ideal if the payment processing company operates in both the US and Guatemala, but at the end of the day the company we will choose ultimately depends on our budget.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 xml:space="preserve">7.8 Process improvement plan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8. Additional plans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We hope is to be as flexible as possible in order to ensure a satisfying conclusion to this project. That being said, we are prepared to make a plan B if some cataclysmal event prevents us from finishing our tasks.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cob Buettner" w:id="10" w:date="2015-10-09T08:22: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Bruegge: "describes how management deals with project initiation, steady state, and termination, and how it addresses unforeseen problems.  Anticipated ricks and contingency plans are made public"</w:t>
      </w:r>
    </w:p>
  </w:comment>
  <w:comment w:author="Jacob Buettner" w:id="8" w:date="2015-10-09T08:20: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Bruegge: "This section describes the organizational structure of subsystem teams and cross-functional teams, the boundaries of each team and of the management are defined and responsibilities are assigned. Communication roles, such as liaison, are also described in this section"</w:t>
      </w:r>
    </w:p>
  </w:comment>
  <w:comment w:author="Jacob Buettner" w:id="9" w:date="2015-10-26T01:01: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more to this</w:t>
      </w:r>
    </w:p>
  </w:comment>
  <w:comment w:author="Jacob Buettner" w:id="12" w:date="2015-10-09T08:25: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Bruegge: "includes provisions for each of the supporting processes"</w:t>
      </w:r>
    </w:p>
  </w:comment>
  <w:comment w:author="Jacob Buettner" w:id="7" w:date="2015-10-10T03:29: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some stuff from Brian's problem statement email</w:t>
      </w:r>
    </w:p>
  </w:comment>
  <w:comment w:author="Jacob Buettner" w:id="11" w:date="2015-10-09T08:24: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Bruegge: "describes the technical standards that all teams are required to adopt.  These cover the process model, development methodology, the coding guidelines, infrastructure, and product acceptance plan"</w:t>
      </w:r>
    </w:p>
  </w:comment>
  <w:comment w:author="Josh Richard" w:id="0" w:date="2015-10-09T07:53: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Comments from tuck: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RISKS/obstacles?: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Communication is first problem,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distance, language,culture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more comunicaton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are the contacts?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do they do?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multiple visits, but probably have to do most by video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budget to go at all?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managing financial transactions securely within guatemala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plan(logistics):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is the data now for info about children?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is it maintained and updated?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money is a BIG issue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collected?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a payment provider w/ a good api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transformed? same provide, presumably)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will the system run?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will run 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skills do they have?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will fix it when the world changed?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like the payment provider or the related web sites</w:t>
      </w:r>
    </w:p>
  </w:comment>
  <w:comment w:author="Jacob Buettner" w:id="1" w:date="2015-10-09T07:47: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we put any of this in the overview/SPMP? Or is it just for us to have</w:t>
      </w:r>
    </w:p>
  </w:comment>
  <w:comment w:author="Josh Richard" w:id="2" w:date="2015-10-09T07:47: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yeah, i think we should put all of it in</w:t>
      </w:r>
    </w:p>
  </w:comment>
  <w:comment w:author="Josh Richard" w:id="3" w:date="2015-10-09T07:48: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like seriously, all of it is good</w:t>
      </w:r>
    </w:p>
  </w:comment>
  <w:comment w:author="Jacob Buettner" w:id="4" w:date="2015-10-09T07:48: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yea it just does seem like it would go under the overview</w:t>
      </w:r>
    </w:p>
  </w:comment>
  <w:comment w:author="Josh Richard" w:id="5" w:date="2015-10-09T07:48: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need to find the right places, let's pull them from the top and pop 'em in somewhere</w:t>
      </w:r>
    </w:p>
  </w:comment>
  <w:comment w:author="Josh Richard" w:id="6" w:date="2015-10-09T07:48: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no, i just wanted it at the top for easy access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github.com/" TargetMode="External"/></Relationships>
</file>